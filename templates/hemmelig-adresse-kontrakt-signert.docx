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131F59" w:rsidRDefault="005F61C0">
            <w:pPr>
              <w:spacing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Til f</w:t>
            </w:r>
            <w:r w:rsidR="002B642A">
              <w:rPr>
                <w:rFonts w:asciiTheme="majorHAnsi" w:hAnsiTheme="majorHAnsi" w:cstheme="minorHAnsi"/>
              </w:rPr>
              <w:t>agopplæring</w:t>
            </w:r>
            <w:r>
              <w:rPr>
                <w:rFonts w:asciiTheme="majorHAnsi" w:hAnsiTheme="majorHAnsi" w:cstheme="minorHAnsi"/>
              </w:rPr>
              <w:t xml:space="preserve"> ved </w:t>
            </w:r>
            <w:r w:rsidR="00A4298B">
              <w:rPr>
                <w:rFonts w:asciiTheme="majorHAnsi" w:hAnsiTheme="majorHAnsi" w:cstheme="minorHAnsi"/>
              </w:rPr>
              <w:t>a</w:t>
            </w:r>
            <w:r w:rsidR="00A4298B">
              <w:rPr>
                <w:rFonts w:asciiTheme="majorHAnsi" w:hAnsiTheme="majorHAnsi" w:cstheme="minorHAnsi"/>
              </w:rPr>
              <w:t>vdeling for videregående opplæring</w:t>
            </w:r>
            <w:r>
              <w:rPr>
                <w:rFonts w:asciiTheme="majorHAnsi" w:hAnsiTheme="majorHAnsi" w:cstheme="minorHAnsi"/>
              </w:rPr>
              <w:t xml:space="preserve"> </w:t>
            </w:r>
          </w:p>
          <w:p w:rsidR="000B7E1C" w:rsidRPr="00131F59" w:rsidRDefault="000B7E1C">
            <w:pPr>
              <w:spacing w:line="240" w:lineRule="auto"/>
              <w:rPr>
                <w:rFonts w:asciiTheme="majorHAnsi" w:hAnsiTheme="majorHAnsi" w:cstheme="minorHAnsi"/>
              </w:rPr>
            </w:pPr>
            <w:bookmarkStart w:id="1" w:name="_GoBack"/>
            <w:bookmarkEnd w:id="1"/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131F59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131F59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A4298B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T</w:t>
            </w:r>
            <w:r w:rsidR="002B642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eam</w:t>
            </w:r>
            <w:r w:rsidR="00A4298B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  <w:r w:rsidR="002B642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Arkiv</w:t>
            </w:r>
            <w:r w:rsidR="00B76D0A" w:rsidRPr="00131F59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</w:p>
          <w:p w:rsidR="00815683" w:rsidRPr="00131F59" w:rsidRDefault="00815683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0B7E1C" w:rsidRPr="00131F59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2" w:name="OLE_LINK3"/>
            <w:bookmarkStart w:id="3" w:name="OLE_LINK2"/>
            <w:bookmarkEnd w:id="2"/>
            <w:bookmarkEnd w:id="3"/>
          </w:p>
          <w:p w:rsidR="000B7E1C" w:rsidRPr="00131F59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:rsidR="0055376B" w:rsidRPr="00131F59" w:rsidRDefault="0055376B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>Unntatt offentlighet iht</w:t>
            </w:r>
            <w:r w:rsidR="00131F59" w:rsidRPr="00131F59">
              <w:rPr>
                <w:rFonts w:asciiTheme="majorHAnsi" w:hAnsiTheme="majorHAnsi" w:cstheme="minorHAnsi"/>
                <w:sz w:val="18"/>
                <w:szCs w:val="18"/>
              </w:rPr>
              <w:t>.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br/>
            </w:r>
            <w:proofErr w:type="spellStart"/>
            <w:r w:rsidRPr="00131F59">
              <w:rPr>
                <w:rFonts w:asciiTheme="majorHAnsi" w:hAnsiTheme="majorHAnsi" w:cstheme="minorHAnsi"/>
                <w:sz w:val="18"/>
                <w:szCs w:val="18"/>
              </w:rPr>
              <w:t>Offl</w:t>
            </w:r>
            <w:proofErr w:type="spellEnd"/>
            <w:r w:rsidR="00131F59" w:rsidRPr="00131F59">
              <w:rPr>
                <w:rFonts w:asciiTheme="majorHAnsi" w:hAnsiTheme="majorHAnsi" w:cstheme="minorHAnsi"/>
                <w:sz w:val="18"/>
                <w:szCs w:val="18"/>
              </w:rPr>
              <w:t>. §13 jf.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proofErr w:type="spellStart"/>
            <w:r w:rsidRPr="00131F59">
              <w:rPr>
                <w:rFonts w:asciiTheme="majorHAnsi" w:hAnsiTheme="majorHAnsi" w:cstheme="minorHAnsi"/>
                <w:sz w:val="18"/>
                <w:szCs w:val="18"/>
              </w:rPr>
              <w:t>Fvl</w:t>
            </w:r>
            <w:proofErr w:type="spellEnd"/>
            <w:r w:rsidR="00131F59" w:rsidRPr="00131F59">
              <w:rPr>
                <w:rFonts w:asciiTheme="majorHAnsi" w:hAnsiTheme="majorHAnsi" w:cstheme="minorHAnsi"/>
                <w:sz w:val="18"/>
                <w:szCs w:val="18"/>
              </w:rPr>
              <w:t>.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t xml:space="preserve"> §13</w:t>
            </w:r>
            <w:r w:rsidRPr="00131F59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:rsidR="00D23472" w:rsidRPr="00131F59" w:rsidRDefault="00D23472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55376B" w:rsidRPr="00131F59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:rsidR="008B01E6" w:rsidRDefault="008B01E6" w:rsidP="00A54EA2">
      <w:pPr>
        <w:rPr>
          <w:rFonts w:asciiTheme="minorBidi" w:eastAsiaTheme="minorBidi" w:hAnsiTheme="minorBidi" w:cstheme="minorBidi"/>
          <w:color w:val="auto"/>
        </w:rPr>
      </w:pPr>
    </w:p>
    <w:p w:rsidR="0055376B" w:rsidRPr="00131F59" w:rsidRDefault="002B642A" w:rsidP="00DF3BD4">
      <w:pPr>
        <w:pStyle w:val="Overskrift1"/>
        <w:spacing w:before="0"/>
        <w:rPr>
          <w:rFonts w:eastAsiaTheme="minorEastAsia" w:cstheme="minorHAnsi"/>
          <w:bCs/>
          <w:color w:val="auto"/>
          <w:szCs w:val="34"/>
        </w:rPr>
      </w:pPr>
      <w:r>
        <w:rPr>
          <w:rFonts w:eastAsiaTheme="minorBidi" w:cstheme="minorHAnsi"/>
          <w:color w:val="auto"/>
        </w:rPr>
        <w:t xml:space="preserve">Informasjonsbrev </w:t>
      </w:r>
      <w:r w:rsidR="00A503D2">
        <w:rPr>
          <w:rFonts w:eastAsiaTheme="minorBidi" w:cstheme="minorHAnsi"/>
          <w:color w:val="auto"/>
        </w:rPr>
        <w:t>- godkjent</w:t>
      </w:r>
      <w:r w:rsidR="00131F59" w:rsidRPr="00A503D2">
        <w:rPr>
          <w:rFonts w:eastAsiaTheme="minorBidi" w:cstheme="minorHAnsi"/>
          <w:color w:val="auto"/>
        </w:rPr>
        <w:t xml:space="preserve"> lærekontrakt</w:t>
      </w:r>
      <w:r w:rsidR="007D6750" w:rsidRPr="00131F59">
        <w:rPr>
          <w:rFonts w:eastAsiaTheme="minorBidi" w:cstheme="minorHAnsi"/>
          <w:color w:val="auto"/>
        </w:rPr>
        <w:t xml:space="preserve"> </w:t>
      </w:r>
      <w:r w:rsidR="00773679" w:rsidRPr="00131F59">
        <w:rPr>
          <w:rFonts w:eastAsiaTheme="minorBidi" w:cstheme="minorHAnsi"/>
          <w:color w:val="auto"/>
        </w:rPr>
        <w:t>må sendes til {</w:t>
      </w:r>
      <w:proofErr w:type="spellStart"/>
      <w:r w:rsidR="00773679" w:rsidRPr="00131F59">
        <w:rPr>
          <w:rFonts w:eastAsiaTheme="minorBidi" w:cstheme="minorHAnsi"/>
          <w:color w:val="auto"/>
        </w:rPr>
        <w:t>navnElev</w:t>
      </w:r>
      <w:proofErr w:type="spellEnd"/>
      <w:r w:rsidR="00773679" w:rsidRPr="00131F59">
        <w:rPr>
          <w:rFonts w:eastAsiaTheme="minorBidi" w:cstheme="minorHAnsi"/>
          <w:color w:val="auto"/>
        </w:rPr>
        <w:t>}</w:t>
      </w:r>
    </w:p>
    <w:p w:rsidR="00773679" w:rsidRPr="00F608FD" w:rsidRDefault="00A603CA" w:rsidP="00773679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eastAsia="nb-NO"/>
        </w:rPr>
      </w:pPr>
      <w:r>
        <w:rPr>
          <w:rFonts w:asciiTheme="minorHAnsi" w:hAnsiTheme="minorHAnsi" w:cstheme="minorHAnsi"/>
          <w:color w:val="auto"/>
          <w:sz w:val="20"/>
          <w:szCs w:val="20"/>
          <w:lang w:eastAsia="nb-NO"/>
        </w:rPr>
        <w:t>I</w:t>
      </w:r>
      <w:r w:rsidR="007D038D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dag </w:t>
      </w:r>
      <w:r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har vi </w:t>
      </w:r>
      <w:r w:rsidR="007D038D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produsert</w:t>
      </w:r>
      <w:r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et </w:t>
      </w:r>
      <w:r w:rsidR="00A503D2">
        <w:rPr>
          <w:rFonts w:asciiTheme="minorHAnsi" w:hAnsiTheme="minorHAnsi" w:cstheme="minorHAnsi"/>
          <w:color w:val="auto"/>
          <w:sz w:val="20"/>
          <w:szCs w:val="20"/>
          <w:lang w:eastAsia="nb-NO"/>
        </w:rPr>
        <w:t>informasjonsbrev om godkjent lærekontrakt</w:t>
      </w:r>
      <w:r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A503D2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for </w:t>
      </w:r>
      <w:r w:rsidR="00A4298B">
        <w:rPr>
          <w:rFonts w:asciiTheme="minorHAnsi" w:hAnsiTheme="minorHAnsi" w:cstheme="minorHAnsi"/>
          <w:color w:val="auto"/>
          <w:sz w:val="20"/>
          <w:szCs w:val="20"/>
          <w:lang w:eastAsia="nb-NO"/>
        </w:rPr>
        <w:t>{</w:t>
      </w:r>
      <w:proofErr w:type="spellStart"/>
      <w:r w:rsidR="00A4298B">
        <w:rPr>
          <w:rFonts w:asciiTheme="minorHAnsi" w:hAnsiTheme="minorHAnsi" w:cstheme="minorHAnsi"/>
          <w:color w:val="auto"/>
          <w:sz w:val="20"/>
          <w:szCs w:val="20"/>
          <w:lang w:eastAsia="nb-NO"/>
        </w:rPr>
        <w:t>navnElev</w:t>
      </w:r>
      <w:proofErr w:type="spellEnd"/>
      <w:r w:rsidR="00A4298B">
        <w:rPr>
          <w:rFonts w:asciiTheme="minorHAnsi" w:hAnsiTheme="minorHAnsi" w:cstheme="minorHAnsi"/>
          <w:color w:val="auto"/>
          <w:sz w:val="20"/>
          <w:szCs w:val="20"/>
          <w:lang w:eastAsia="nb-NO"/>
        </w:rPr>
        <w:t>} fra fagopplæring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. </w:t>
      </w:r>
    </w:p>
    <w:p w:rsidR="00CD0DAD" w:rsidRPr="00F608FD" w:rsidRDefault="00A37E2C" w:rsidP="00773679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eastAsia="nb-NO"/>
        </w:rPr>
      </w:pPr>
      <w:r>
        <w:rPr>
          <w:rFonts w:asciiTheme="minorHAnsi" w:hAnsiTheme="minorHAnsi" w:cstheme="minorHAnsi"/>
          <w:color w:val="auto"/>
          <w:sz w:val="20"/>
          <w:szCs w:val="20"/>
          <w:lang w:eastAsia="nb-NO"/>
        </w:rPr>
        <w:t>Lærlingen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har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773679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hemmelig adresse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eller </w:t>
      </w:r>
      <w:r w:rsidR="000C1A88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har 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>ikke tilgjengelig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D709C9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adresse </w:t>
      </w:r>
      <w:r w:rsid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i folkeregisteret,</w:t>
      </w:r>
      <w:r w:rsidR="002A111C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og </w:t>
      </w:r>
      <w:r w:rsidR="00A603CA">
        <w:rPr>
          <w:rFonts w:asciiTheme="minorHAnsi" w:hAnsiTheme="minorHAnsi" w:cstheme="minorHAnsi"/>
          <w:color w:val="auto"/>
          <w:sz w:val="20"/>
          <w:szCs w:val="20"/>
          <w:lang w:eastAsia="nb-NO"/>
        </w:rPr>
        <w:t>dokumentet</w:t>
      </w:r>
      <w:r w:rsidR="005D537E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  <w:r w:rsidR="002A111C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er derfo</w:t>
      </w:r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r ikke </w:t>
      </w:r>
      <w:r w:rsidR="00F608FD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sendt</w:t>
      </w:r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via </w:t>
      </w:r>
      <w:proofErr w:type="spellStart"/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SvarUt</w:t>
      </w:r>
      <w:proofErr w:type="spellEnd"/>
      <w:r w:rsidR="009647AB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>.</w:t>
      </w:r>
      <w:r w:rsidR="009D764E" w:rsidRPr="00F608FD">
        <w:rPr>
          <w:rFonts w:asciiTheme="minorHAnsi" w:hAnsiTheme="minorHAnsi" w:cstheme="minorHAnsi"/>
          <w:color w:val="auto"/>
          <w:sz w:val="20"/>
          <w:szCs w:val="20"/>
          <w:lang w:eastAsia="nb-NO"/>
        </w:rPr>
        <w:t xml:space="preserve"> </w:t>
      </w: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</w:pP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Det er </w:t>
      </w:r>
      <w:r w:rsidR="00A37E2C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fagoppl</w:t>
      </w:r>
      <w:r w:rsidR="00A4298B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æ</w:t>
      </w:r>
      <w:r w:rsidR="00A37E2C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ring</w:t>
      </w: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som nå er ansvarlig å distribuere </w:t>
      </w:r>
      <w:r w:rsidR="00F608FD"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informasjonsskrivet</w:t>
      </w: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videre til </w:t>
      </w:r>
      <w:r w:rsidR="00A37E2C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lærlingen</w:t>
      </w:r>
      <w:r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>.</w:t>
      </w:r>
      <w:r w:rsidR="00F608FD" w:rsidRPr="00F608FD">
        <w:rPr>
          <w:rFonts w:asciiTheme="minorHAnsi" w:eastAsia="DejaVu Sans" w:hAnsiTheme="minorHAnsi" w:cstheme="minorHAnsi"/>
          <w:b/>
          <w:bCs/>
          <w:sz w:val="20"/>
          <w:szCs w:val="20"/>
          <w:lang w:eastAsia="zh-CN"/>
        </w:rPr>
        <w:t xml:space="preserve"> </w:t>
      </w: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>Har du spørsmål, ta kont</w:t>
      </w:r>
      <w:r w:rsid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>akt med brukerstøtte arkiv på telefon</w:t>
      </w: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 xml:space="preserve"> 7011.</w:t>
      </w: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</w:p>
    <w:p w:rsidR="009647AB" w:rsidRPr="00F608FD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Theme="minorHAnsi" w:eastAsia="DejaVu Sans" w:hAnsiTheme="minorHAnsi" w:cstheme="minorHAnsi"/>
          <w:sz w:val="20"/>
          <w:szCs w:val="20"/>
          <w:lang w:eastAsia="zh-CN"/>
        </w:rPr>
      </w:pPr>
      <w:r w:rsidRPr="00F608FD">
        <w:rPr>
          <w:rFonts w:asciiTheme="minorHAnsi" w:eastAsia="DejaVu Sans" w:hAnsiTheme="minorHAnsi" w:cstheme="minorHAnsi"/>
          <w:sz w:val="20"/>
          <w:szCs w:val="20"/>
          <w:lang w:eastAsia="zh-CN"/>
        </w:rPr>
        <w:t>Takk for hjelpen!</w:t>
      </w:r>
    </w:p>
    <w:p w:rsidR="007A2A27" w:rsidRDefault="007A2A27" w:rsidP="00131F59">
      <w:pPr>
        <w:rPr>
          <w:sz w:val="20"/>
          <w:szCs w:val="20"/>
        </w:rPr>
      </w:pPr>
    </w:p>
    <w:p w:rsidR="007A2A27" w:rsidRDefault="007A2A27" w:rsidP="00131F59">
      <w:pPr>
        <w:rPr>
          <w:sz w:val="20"/>
          <w:szCs w:val="20"/>
        </w:rPr>
      </w:pPr>
    </w:p>
    <w:p w:rsidR="00131F59" w:rsidRPr="00773679" w:rsidRDefault="00131F59" w:rsidP="00131F59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 w:rsidR="007A2A27"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:rsidR="00131F59" w:rsidRPr="00773679" w:rsidRDefault="00131F59" w:rsidP="00131F59">
      <w:pPr>
        <w:rPr>
          <w:sz w:val="20"/>
          <w:szCs w:val="20"/>
        </w:rPr>
      </w:pPr>
    </w:p>
    <w:p w:rsidR="00131F59" w:rsidRPr="00773679" w:rsidRDefault="00131F59" w:rsidP="00131F59">
      <w:pPr>
        <w:rPr>
          <w:sz w:val="20"/>
          <w:szCs w:val="20"/>
        </w:rPr>
      </w:pPr>
      <w:r w:rsidRPr="00773679">
        <w:rPr>
          <w:sz w:val="20"/>
          <w:szCs w:val="20"/>
        </w:rPr>
        <w:t>Team arkiv</w:t>
      </w:r>
    </w:p>
    <w:p w:rsidR="00131F59" w:rsidRDefault="00131F59" w:rsidP="00131F59">
      <w:pPr>
        <w:rPr>
          <w:rStyle w:val="Overskrift2Tegn"/>
        </w:rPr>
      </w:pPr>
    </w:p>
    <w:p w:rsidR="00131F59" w:rsidRDefault="00131F59" w:rsidP="00131F59">
      <w:pPr>
        <w:keepNext/>
        <w:keepLines/>
        <w:spacing w:line="260" w:lineRule="exact"/>
      </w:pPr>
    </w:p>
    <w:p w:rsidR="00131F59" w:rsidRPr="004134AA" w:rsidRDefault="00131F59" w:rsidP="00131F59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131F59" w:rsidRDefault="00131F59" w:rsidP="00131F59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AAB" w:rsidRDefault="00065AAB">
      <w:pPr>
        <w:spacing w:line="240" w:lineRule="auto"/>
      </w:pPr>
      <w:r>
        <w:separator/>
      </w:r>
    </w:p>
  </w:endnote>
  <w:endnote w:type="continuationSeparator" w:id="0">
    <w:p w:rsidR="00065AAB" w:rsidRDefault="00065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065AAB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AAB" w:rsidRDefault="00065AAB">
      <w:pPr>
        <w:spacing w:line="240" w:lineRule="auto"/>
      </w:pPr>
      <w:r>
        <w:separator/>
      </w:r>
    </w:p>
  </w:footnote>
  <w:footnote w:type="continuationSeparator" w:id="0">
    <w:p w:rsidR="00065AAB" w:rsidRDefault="00065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4BE"/>
    <w:rsid w:val="00016A81"/>
    <w:rsid w:val="00017521"/>
    <w:rsid w:val="00065AAB"/>
    <w:rsid w:val="00076630"/>
    <w:rsid w:val="000B7E1C"/>
    <w:rsid w:val="000C1A88"/>
    <w:rsid w:val="000D6CDA"/>
    <w:rsid w:val="000E2416"/>
    <w:rsid w:val="000E7D65"/>
    <w:rsid w:val="00131F59"/>
    <w:rsid w:val="001356E3"/>
    <w:rsid w:val="001512F0"/>
    <w:rsid w:val="001569DA"/>
    <w:rsid w:val="00182F02"/>
    <w:rsid w:val="001A724B"/>
    <w:rsid w:val="001D2B2A"/>
    <w:rsid w:val="001E2EEA"/>
    <w:rsid w:val="00212A21"/>
    <w:rsid w:val="00293A2E"/>
    <w:rsid w:val="002A111C"/>
    <w:rsid w:val="002B1730"/>
    <w:rsid w:val="002B642A"/>
    <w:rsid w:val="002F5C3E"/>
    <w:rsid w:val="002F74E3"/>
    <w:rsid w:val="00314787"/>
    <w:rsid w:val="0031520C"/>
    <w:rsid w:val="004023F6"/>
    <w:rsid w:val="004134AA"/>
    <w:rsid w:val="004238B8"/>
    <w:rsid w:val="00460EF2"/>
    <w:rsid w:val="004849AC"/>
    <w:rsid w:val="004D748B"/>
    <w:rsid w:val="00517692"/>
    <w:rsid w:val="005422D1"/>
    <w:rsid w:val="0055376B"/>
    <w:rsid w:val="005D537E"/>
    <w:rsid w:val="005F5BE4"/>
    <w:rsid w:val="005F61C0"/>
    <w:rsid w:val="00600039"/>
    <w:rsid w:val="00607F6C"/>
    <w:rsid w:val="00620BD2"/>
    <w:rsid w:val="00633706"/>
    <w:rsid w:val="006B03D1"/>
    <w:rsid w:val="006E7C7C"/>
    <w:rsid w:val="00702458"/>
    <w:rsid w:val="00703037"/>
    <w:rsid w:val="00755758"/>
    <w:rsid w:val="00773679"/>
    <w:rsid w:val="007836F8"/>
    <w:rsid w:val="007A2A27"/>
    <w:rsid w:val="007D038D"/>
    <w:rsid w:val="007D6750"/>
    <w:rsid w:val="00815683"/>
    <w:rsid w:val="00821274"/>
    <w:rsid w:val="008413FF"/>
    <w:rsid w:val="00843E38"/>
    <w:rsid w:val="008A26DA"/>
    <w:rsid w:val="008B01E6"/>
    <w:rsid w:val="008D3834"/>
    <w:rsid w:val="00900391"/>
    <w:rsid w:val="009531AE"/>
    <w:rsid w:val="009647AB"/>
    <w:rsid w:val="0098406C"/>
    <w:rsid w:val="009A4BA8"/>
    <w:rsid w:val="009C4B80"/>
    <w:rsid w:val="009D764E"/>
    <w:rsid w:val="00A37E2C"/>
    <w:rsid w:val="00A4298B"/>
    <w:rsid w:val="00A503D2"/>
    <w:rsid w:val="00A54EA2"/>
    <w:rsid w:val="00A603CA"/>
    <w:rsid w:val="00A7608A"/>
    <w:rsid w:val="00AA07BF"/>
    <w:rsid w:val="00AD46A2"/>
    <w:rsid w:val="00B665A6"/>
    <w:rsid w:val="00B76D0A"/>
    <w:rsid w:val="00B9577C"/>
    <w:rsid w:val="00BA3E05"/>
    <w:rsid w:val="00BA72E4"/>
    <w:rsid w:val="00BF5284"/>
    <w:rsid w:val="00C0139F"/>
    <w:rsid w:val="00C04B69"/>
    <w:rsid w:val="00C254C0"/>
    <w:rsid w:val="00C32F17"/>
    <w:rsid w:val="00C4396C"/>
    <w:rsid w:val="00C708B4"/>
    <w:rsid w:val="00C77A01"/>
    <w:rsid w:val="00C808F4"/>
    <w:rsid w:val="00CD0DAD"/>
    <w:rsid w:val="00D04ACB"/>
    <w:rsid w:val="00D23472"/>
    <w:rsid w:val="00D40A9C"/>
    <w:rsid w:val="00D41EF5"/>
    <w:rsid w:val="00D709C9"/>
    <w:rsid w:val="00DB3C8B"/>
    <w:rsid w:val="00DD30A4"/>
    <w:rsid w:val="00DF3BD4"/>
    <w:rsid w:val="00EF3FCD"/>
    <w:rsid w:val="00F608FD"/>
    <w:rsid w:val="00F76E6E"/>
    <w:rsid w:val="00F828B0"/>
    <w:rsid w:val="00F94263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F45D5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7CFCD43F-722E-42D3-ACFC-66C26E5B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116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13</cp:revision>
  <dcterms:created xsi:type="dcterms:W3CDTF">2018-03-27T07:57:00Z</dcterms:created>
  <dcterms:modified xsi:type="dcterms:W3CDTF">2018-04-13T07:46:00Z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